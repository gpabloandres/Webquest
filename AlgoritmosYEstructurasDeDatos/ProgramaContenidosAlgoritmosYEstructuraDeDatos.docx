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Layout w:type="fixed"/>
        <w:tblLook w:val="0000"/>
      </w:tblPr>
      <w:tblGrid>
        <w:gridCol w:w="5098"/>
        <w:gridCol w:w="4820"/>
        <w:tblGridChange w:id="0">
          <w:tblGrid>
            <w:gridCol w:w="509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1021713</wp:posOffset>
                  </wp:positionH>
                  <wp:positionV relativeFrom="paragraph">
                    <wp:posOffset>100965</wp:posOffset>
                  </wp:positionV>
                  <wp:extent cx="796925" cy="796925"/>
                  <wp:effectExtent b="0" l="0" r="0" t="0"/>
                  <wp:wrapSquare wrapText="bothSides" distB="0" distT="0" distL="114300" distR="114300"/>
                  <wp:docPr id="3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Colegio Técnico Provincial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“Antonio Martín Marte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Ciclo Lectivo: 202</w:t>
            </w:r>
            <w:sdt>
              <w:sdtPr>
                <w:tag w:val="goog_rdk_0"/>
              </w:sdtPr>
              <w:sdtContent>
                <w:ins w:author="Hugo Naiquen Rodas" w:id="0" w:date="2024-04-02T23:08:54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4</w:t>
                  </w:r>
                </w:ins>
              </w:sdtContent>
            </w:sdt>
            <w:sdt>
              <w:sdtPr>
                <w:tag w:val="goog_rdk_1"/>
              </w:sdtPr>
              <w:sdtContent>
                <w:del w:author="Hugo Naiquen Rodas" w:id="0" w:date="2024-04-02T23:08:54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delText xml:space="preserve">3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Nivel: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Ciclo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Modalidad: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Educación Técnico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Departamento: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Técnico Específico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Espacio Curricular: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Algoritmos y Estructuras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Secciones: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° año 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Divisiones: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.,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Docentes: 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quen Rodas; Pablo Gay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Programa de Unidades de Contenido  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UNIDAD DE CONTENIDOS N° 1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right="0" w:firstLine="72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oecscbak3zq" w:id="0"/>
      <w:bookmarkEnd w:id="0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Unidad 1: Introducción a los Algoritmos y Estructuras de Datos</w:t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Propósitos de la Enseñanza</w:t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intencionalidad de la propuesta curricular en este Espacio apunta a que la enseñanza propicie aprendizajes centrados en la resolución de problemas relacionados con datos organizados mediante distintos tipos de estructuras y mediante operaciones de búsqueda, ordenamiento, filtrado y cálculo.</w:t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de Aprendizaje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Comprender los conceptos básicos de algoritmos y estructuras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Identificar y aplicar estructuras simples como arreglos y 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Desarrollar habilidades para analizar algoritmos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Contenidos de la Enseñanza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Resolución de problemas: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Interpretación de enunciados. Modelización de situaciones problemáticas. Diseño y evaluación de estrategias de solución. Problemas computacionales. Caracterización. Técnicas para la comprensión y resolución de problemas computacionales.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Tipos Abstractos de Datos:</w:t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 de dato objeto. Secuencia, listas y arreglos unidimensionales y multidimensionales, objeto anidado, conjunto, diccionario. Especificación: descripción de problemas utilizando tipos abstractos, modularización.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e Indicadores de Evaluación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1- Participación en actividades de clase y comprensión de los conceptos básicos.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Participa activamente en discusiones sobre algoritmos y estructuras de datos, aportando ideas y ejemplos relevantes.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2- Implementación de algoritmos simples utilizando estructuras de datos básicas.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Implementa correctamente algoritmos básicos como búsqueda en listas y ordenamiento de manera autónoma.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3- Resolución de problemas sencillos utilizando algoritmos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Resuelve problemas prácticos utilizando algoritmos simples de manera eficiente y efectiva.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Ejemplos de actividades propuestas: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Presentación de conceptos básicos con ejemplos simples y prácticos.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Ejercicios en clase para implementar algoritmos simples utilizando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Pequeños proyectos de resolución de problemas básicos utilizando estructuras simples como ser aplicaciones de consola, con menú de opciones para que un usuario interactúe con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UNIDAD DE CONTENIDOS N° 2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right="0" w:firstLine="72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mohk3r14ty4" w:id="1"/>
      <w:bookmarkEnd w:id="1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Unidad 2: Algoritmos de Búsqueda y Ordenamiento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right="0" w:firstLine="72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z6itl2uzxz0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right="0" w:firstLine="720"/>
        <w:jc w:val="left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9e6a5d9xjr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Propósitos de la Enseñanza</w:t>
      </w:r>
    </w:p>
    <w:p w:rsidR="00000000" w:rsidDel="00000000" w:rsidP="00000000" w:rsidRDefault="00000000" w:rsidRPr="00000000" w14:paraId="00000046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intencionalidad de la propuesta curricular en este Espacio apunta a que la enseñanza propicie aprendizajes centrados en la resolución de problemas relacionados con datos organizados mediante distintos tipos de estructuras y mediante operaciones de búsqueda, ordenamiento, filtrado y cálculo.</w:t>
      </w:r>
    </w:p>
    <w:p w:rsidR="00000000" w:rsidDel="00000000" w:rsidP="00000000" w:rsidRDefault="00000000" w:rsidRPr="00000000" w14:paraId="00000047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de Aprendizaje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Comprender y aplicar algoritmos simples de búsqueda como búsqueda lineal.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Familiarizarse con algoritmos sencillos de ordenamiento como burbuja y selección.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Analizar la eficiencia y complejidad de estos algoritmos.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Contenidos de la Enseñanza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Resolución de problemas:</w:t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Interpretación de enunciados. Modelización de situaciones problemáticas. Diseño y evaluación de estrategias de solución. Problemas computacionales. Caracterización. Técnicas para la comprensión y resolución de problemas computacionales.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Tipos Abstractos de Datos:</w:t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 de dato objeto. Secuencia, listas y arreglos unidimensionales y multidimensionales, objeto anidado, conjunto, diccionario. Especificación: descripción de problemas utilizando tipos abstractos, modularización.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Estructura de Datos:</w:t>
      </w:r>
    </w:p>
    <w:p w:rsidR="00000000" w:rsidDel="00000000" w:rsidP="00000000" w:rsidRDefault="00000000" w:rsidRPr="00000000" w14:paraId="0000005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Operaciones de búsqueda, ordenamiento y filtrado en las estructuras de datos mediante funciones y métodos propios de cada lenguaje de programación.</w:t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e Indicadores de Evaluación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1- Implementación correcta de algoritmos simples de búsqueda y ordenamiento.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Implementa algoritmos de búsqueda y ordenamiento correctamente en Python, demostrando comprensión de su funcionamiento.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2- Identificación de la eficiencia de los algoritmos en diferentes situaciones.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Compara y analiza la eficiencia de los algoritmos de búsqueda y ordenamiento en diferentes escenarios, identificando cuál es más adecuado.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3- Resolución de problemas prácticos utilizando estos algoritmos.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Resuelve problemas prácticos utilizando algoritmos de búsqueda y ordenamiento, demostrando comprensión de su aplicación.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Ejemplos de actividades propuestas: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Ejemplos prácticos de búsqueda y ordenamiento en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Ejercicios en clase para implementar y comparar diferentes algoritmos.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Pequeños proyectos de resolución de problemas utilizando estos algoritmos.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4">
            <w:pPr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UNIDAD DE CONTENIDOS N° 3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firstLine="0"/>
        <w:jc w:val="center"/>
        <w:rPr/>
      </w:pPr>
      <w:bookmarkStart w:colFirst="0" w:colLast="0" w:name="_heading=h.asltgzx8wgbl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Unidad 3: Estructuras de Datos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Propósitos de la Enseñanza</w:t>
      </w:r>
    </w:p>
    <w:p w:rsidR="00000000" w:rsidDel="00000000" w:rsidP="00000000" w:rsidRDefault="00000000" w:rsidRPr="00000000" w14:paraId="00000069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intencionalidad de la propuesta curricular en este Espacio apunta a que la enseñanza propicie aprendizajes centrados en la resolución de problemas relacionados con datos organizados mediante distintos tipos de estructuras y mediante operaciones de búsqueda, ordenamiento, filtrado y cálculo.</w:t>
      </w:r>
    </w:p>
    <w:p w:rsidR="00000000" w:rsidDel="00000000" w:rsidP="00000000" w:rsidRDefault="00000000" w:rsidRPr="00000000" w14:paraId="0000006A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de Aprendizaje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Conocer y aplicar estructuras de datos simples como pilas, colas y listas enlazadas.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Desarrollar habilidades para seleccionar la estructura de datos adecuada para un problema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Analizar la complejidad de algoritmos que utilizan estructuras de datos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Contenidos de la Enseñanza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Resolución de problemas:</w:t>
      </w:r>
    </w:p>
    <w:p w:rsidR="00000000" w:rsidDel="00000000" w:rsidP="00000000" w:rsidRDefault="00000000" w:rsidRPr="00000000" w14:paraId="0000007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Interpretación de enunciados. Modelización de situaciones problemáticas. Diseño y evaluación de estrategias de solución. Problemas computacionales. Caracterización. Técnicas para la comprensión y resolución de problemas computacionales.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Tipos Abstractos de Datos:</w:t>
      </w:r>
    </w:p>
    <w:p w:rsidR="00000000" w:rsidDel="00000000" w:rsidP="00000000" w:rsidRDefault="00000000" w:rsidRPr="00000000" w14:paraId="0000007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 de dato objeto. Secuencia, listas y arreglos unidimensionales y multidimensionales, objeto anidado, conjunto, diccionario. Especificación: descripción de problemas utilizando tipos abstractos, modularización.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 Estructura de Datos:</w:t>
      </w:r>
    </w:p>
    <w:p w:rsidR="00000000" w:rsidDel="00000000" w:rsidP="00000000" w:rsidRDefault="00000000" w:rsidRPr="00000000" w14:paraId="0000007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Operaciones de búsqueda, ordenamiento y filtrado en las estructuras de datos mediante funciones y métodos propios de cada lenguaje de programación.</w:t>
      </w:r>
    </w:p>
    <w:p w:rsidR="00000000" w:rsidDel="00000000" w:rsidP="00000000" w:rsidRDefault="00000000" w:rsidRPr="00000000" w14:paraId="0000007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bottom w:color="000000" w:space="1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e Indicadores de Evaluación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1- Implementación correcta de estructuras de datos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Implementa correctamente estructuras de datos simples como pilas, colas y listas enlazadas en Python.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2- Selección adecuada de estructuras de datos para problemas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Selecciona y justifica la elección de una estructura de datos adecuada para resolver problemas simples.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3- Resolución de problemas prácticos utilizando estructuras de datos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Indicador: Resuelve problemas prácticos utilizando estructuras de datos simples de manera efectiva y eficiente.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Ejemplos de actividades propuestas: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Ejemplos prácticos de estructuras de datos simples en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Ejercicios en clase para implementar y utilizar estas estructuras.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Proyectos pequeños que requieran el uso de estructuras de datos simples para la resolución de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Ejemplos de desarrollo de las actividades propuestas para cada unidad de contenido.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2f0s6sy604a" w:id="5"/>
      <w:bookmarkEnd w:id="5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Unidad 1: Introducción a los Algoritmos y Estructuras de Datos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Presentación de conceptos básicos: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Explicación de qué es un algoritmo y una estructura de datos utilizando ejemplos simples como recetas de cocina (algoritmo) y listas de compras (estructura de datos).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center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6119820" cy="22987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Ejercicios en clase: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Implementación en Python de un algoritmo para buscar un elemento en una lista y otro para ordenar una lista de números de menor a mayor.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0"/>
        <w:jc w:val="cente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6119820" cy="27051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Pequeños proyectos: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Creación de un programa en Python que organice una lista de nombres alfabéticamente.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6119820" cy="14478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9o97wpt3bjx" w:id="6"/>
      <w:bookmarkEnd w:id="6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Unidad 2: Algoritmos de Búsqueda y Ordenamiento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Ejemplos prácticos: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Mostrar cómo buscar un elemento en una lista de números utilizando un bucle en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6119820" cy="20574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Ejercicios en clase: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Implementación en Python del algoritmo de ordenamiento burbuja para ordenar una lista de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0"/>
        <w:jc w:val="cente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6119820" cy="226060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Pequeños proyectos: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Creación de un programa en Python que busque el número más grande en una lista y lo coloque al final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bookmarkStart w:colFirst="0" w:colLast="0" w:name="_heading=h.2rpb9z44f1s7" w:id="7"/>
      <w:bookmarkEnd w:id="7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  <w:drawing>
          <wp:inline distB="114300" distT="114300" distL="114300" distR="114300">
            <wp:extent cx="6119820" cy="18796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33"/>
          <w:szCs w:val="33"/>
          <w:u w:val="none"/>
          <w:shd w:fill="auto" w:val="clear"/>
          <w:vertAlign w:val="baseline"/>
        </w:rPr>
      </w:pPr>
      <w:bookmarkStart w:colFirst="0" w:colLast="0" w:name="_heading=h.3dzi069pwz3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asltgzx8wgbl" w:id="4"/>
      <w:bookmarkEnd w:id="4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Unidad 3: Estructuras de Datos Básicas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Ejemplos prácticos: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Mostrar cómo agregar y eliminar elementos de una pila y una cola en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6119820" cy="1651000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Ejercicios en clase: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Implementación en Python de una lista enlazada que permita agregar y eliminar elementos de forma dinámica.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6119820" cy="42672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Pequeños proyectos: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Creación de un programa en Python que simule una lista de espera utilizando una cola para agregar y quitar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2298700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/>
      <w:b w:val="1"/>
      <w:bCs w:val="1"/>
      <w:sz w:val="24"/>
      <w:szCs w:val="24"/>
      <w:lang w:eastAsia="es-ES" w:val="es-ES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s-AR"/>
    </w:r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s-AR"/>
    </w:rPr>
  </w:style>
  <w:style w:type="character" w:styleId="Ttulo1Car" w:customStyle="1">
    <w:name w:val="Título 1 Car"/>
    <w:basedOn w:val="Fuentedeprrafopredeter"/>
    <w:rPr>
      <w:rFonts w:ascii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Edwardian Script ITC" w:cs="Times New Roman" w:eastAsia="Times New Roman" w:hAnsi="Edwardian Script ITC"/>
      <w:szCs w:val="24"/>
      <w:lang w:eastAsia="es-ES" w:val="es-ES"/>
    </w:rPr>
  </w:style>
  <w:style w:type="character" w:styleId="TextoindependienteCar" w:customStyle="1">
    <w:name w:val="Texto independiente Car"/>
    <w:basedOn w:val="Fuentedeprrafopredeter"/>
    <w:rPr>
      <w:rFonts w:ascii="Edwardian Script ITC" w:cs="Times New Roman" w:eastAsia="Times New Roman" w:hAnsi="Edwardian Script ITC"/>
      <w:w w:val="100"/>
      <w:position w:val="-1"/>
      <w:sz w:val="22"/>
      <w:szCs w:val="24"/>
      <w:effect w:val="none"/>
      <w:vertAlign w:val="baseline"/>
      <w:cs w:val="0"/>
      <w:em w:val="none"/>
      <w:lang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aconcuadrcula">
    <w:name w:val="Table Grid"/>
    <w:basedOn w:val="Tablanormal"/>
    <w:uiPriority w:val="39"/>
    <w:rsid w:val="000460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22" Type="http://schemas.openxmlformats.org/officeDocument/2006/relationships/footer" Target="footer3.xml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ETzxgzmE9DTR0atzpMZKje9ZPA==">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2022-03-14T23:38:00Z</dcterms:created>
  <dc:creator>Federico Jaime</dc:creator>
</cp:coreProperties>
</file>